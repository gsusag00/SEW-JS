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26783787"/>
        <w:docPartObj>
          <w:docPartGallery w:val="Cover Pages"/>
          <w:docPartUnique/>
        </w:docPartObj>
      </w:sdtPr>
      <w:sdtContent>
        <w:p w14:paraId="37A54571" w14:textId="4DF2240C" w:rsidR="008B23C4" w:rsidRDefault="008B23C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A65C3A3" wp14:editId="0D0F17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A744A8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151B5E" wp14:editId="1FC790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DCC5DB2" w14:textId="6D962678" w:rsidR="008B23C4" w:rsidRPr="008B23C4" w:rsidRDefault="008B23C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8B23C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Jesús Alonso García</w:t>
                                    </w:r>
                                  </w:p>
                                </w:sdtContent>
                              </w:sdt>
                              <w:p w14:paraId="74332F5B" w14:textId="1C52DBAD" w:rsidR="008B23C4" w:rsidRPr="008B23C4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8B23C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UO271723@uniovi.es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7151B5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DCC5DB2" w14:textId="6D962678" w:rsidR="008B23C4" w:rsidRPr="008B23C4" w:rsidRDefault="008B23C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8B23C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Jesús Alonso García</w:t>
                              </w:r>
                            </w:p>
                          </w:sdtContent>
                        </w:sdt>
                        <w:p w14:paraId="74332F5B" w14:textId="1C52DBAD" w:rsidR="008B23C4" w:rsidRPr="008B23C4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8B23C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UO271723@uniovi.es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2FA1A3" wp14:editId="5D5DB9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DB7CC6" w14:textId="327D27F5" w:rsidR="008B23C4" w:rsidRPr="008B23C4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B23C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Sección 1 Ejercicio </w:t>
                                    </w:r>
                                    <w:r w:rsidR="0028226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p w14:paraId="144E70F4" w14:textId="393C27D3" w:rsidR="008B23C4" w:rsidRPr="008B23C4" w:rsidRDefault="008B23C4" w:rsidP="008B23C4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2FA1A3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9DB7CC6" w14:textId="327D27F5" w:rsidR="008B23C4" w:rsidRPr="008B23C4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B23C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Sección 1 Ejercicio </w:t>
                              </w:r>
                              <w:r w:rsidR="0028226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4</w:t>
                              </w:r>
                            </w:sdtContent>
                          </w:sdt>
                        </w:p>
                        <w:p w14:paraId="144E70F4" w14:textId="393C27D3" w:rsidR="008B23C4" w:rsidRPr="008B23C4" w:rsidRDefault="008B23C4" w:rsidP="008B23C4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4507E1" w14:textId="506E92DC" w:rsidR="008B23C4" w:rsidRDefault="008B23C4">
          <w:r>
            <w:br w:type="page"/>
          </w:r>
        </w:p>
      </w:sdtContent>
    </w:sdt>
    <w:p w14:paraId="4169E2B5" w14:textId="4C2020E0" w:rsidR="00C4060E" w:rsidRPr="00282269" w:rsidRDefault="008B23C4" w:rsidP="008B23C4">
      <w:pPr>
        <w:pStyle w:val="Ttulo1"/>
        <w:rPr>
          <w:lang w:val="es-ES"/>
        </w:rPr>
      </w:pPr>
      <w:r w:rsidRPr="00282269">
        <w:rPr>
          <w:lang w:val="es-ES"/>
        </w:rPr>
        <w:lastRenderedPageBreak/>
        <w:t>Validación HTML</w:t>
      </w:r>
    </w:p>
    <w:p w14:paraId="3A68BF69" w14:textId="5A5C9E1C" w:rsidR="008B23C4" w:rsidRPr="00282269" w:rsidRDefault="00282269" w:rsidP="008B23C4">
      <w:pPr>
        <w:rPr>
          <w:lang w:val="es-ES"/>
        </w:rPr>
      </w:pPr>
      <w:r w:rsidRPr="00282269">
        <w:rPr>
          <w:lang w:val="es-ES"/>
        </w:rPr>
        <w:drawing>
          <wp:inline distT="0" distB="0" distL="0" distR="0" wp14:anchorId="208CD542" wp14:editId="736A917F">
            <wp:extent cx="5400040" cy="2870200"/>
            <wp:effectExtent l="0" t="0" r="0" b="635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AF49" w14:textId="115524FB" w:rsidR="008B23C4" w:rsidRDefault="008B23C4" w:rsidP="008B23C4">
      <w:pPr>
        <w:pStyle w:val="Ttulo1"/>
        <w:rPr>
          <w:lang w:val="es-ES"/>
        </w:rPr>
      </w:pPr>
      <w:r w:rsidRPr="00282269">
        <w:rPr>
          <w:lang w:val="es-ES"/>
        </w:rPr>
        <w:t>Validación CSS</w:t>
      </w:r>
    </w:p>
    <w:p w14:paraId="0A785BD2" w14:textId="4BA62FD6" w:rsidR="008B23C4" w:rsidRDefault="00282269" w:rsidP="008B23C4">
      <w:pPr>
        <w:rPr>
          <w:lang w:val="es-ES"/>
        </w:rPr>
      </w:pPr>
      <w:r w:rsidRPr="00282269">
        <w:rPr>
          <w:lang w:val="es-ES"/>
        </w:rPr>
        <w:drawing>
          <wp:inline distT="0" distB="0" distL="0" distR="0" wp14:anchorId="68038B5F" wp14:editId="15BB4080">
            <wp:extent cx="5400040" cy="2870200"/>
            <wp:effectExtent l="0" t="0" r="0" b="635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563C" w14:textId="4C92DA83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En cuanto al css de este ejercicio existen dos tipos de warnings, uno por la </w:t>
      </w:r>
      <w:r w:rsidRPr="00282269">
        <w:rPr>
          <w:lang w:val="es-ES"/>
        </w:rPr>
        <w:t>redefinición</w:t>
      </w:r>
      <w:r w:rsidRPr="00282269">
        <w:rPr>
          <w:lang w:val="es-ES"/>
        </w:rPr>
        <w:t xml:space="preserve"> del color de fondo, o el color de las letras.</w:t>
      </w:r>
    </w:p>
    <w:p w14:paraId="186113B1" w14:textId="77777777" w:rsidR="00282269" w:rsidRPr="00282269" w:rsidRDefault="00282269" w:rsidP="00282269">
      <w:pPr>
        <w:rPr>
          <w:lang w:val="es-ES"/>
        </w:rPr>
      </w:pPr>
    </w:p>
    <w:p w14:paraId="41860D91" w14:textId="7699710F" w:rsidR="00282269" w:rsidRDefault="00282269" w:rsidP="00282269">
      <w:pPr>
        <w:rPr>
          <w:lang w:val="es-ES"/>
        </w:rPr>
      </w:pPr>
      <w:r w:rsidRPr="00282269">
        <w:rPr>
          <w:lang w:val="es-ES"/>
        </w:rPr>
        <w:t>Esta advertencia</w:t>
      </w:r>
      <w:r w:rsidRPr="00282269">
        <w:rPr>
          <w:lang w:val="es-ES"/>
        </w:rPr>
        <w:t xml:space="preserve"> aparece debido a que se redefinen el color de fondo y de letra en un solo punto. No es necesario que se redefinan los colores en otros elementos , debido a que toman los colores deseados gracias la herencia en css.</w:t>
      </w:r>
    </w:p>
    <w:p w14:paraId="779352CB" w14:textId="69DC29CF" w:rsidR="00282269" w:rsidRDefault="00282269" w:rsidP="00282269">
      <w:pPr>
        <w:rPr>
          <w:lang w:val="es-ES"/>
        </w:rPr>
      </w:pPr>
    </w:p>
    <w:p w14:paraId="3E3CD1FA" w14:textId="77777777" w:rsidR="00282269" w:rsidRDefault="00282269" w:rsidP="00282269">
      <w:pPr>
        <w:rPr>
          <w:lang w:val="es-ES"/>
        </w:rPr>
      </w:pPr>
    </w:p>
    <w:p w14:paraId="034E8B79" w14:textId="7749F3DD" w:rsidR="008B23C4" w:rsidRDefault="008B23C4" w:rsidP="008B23C4">
      <w:pPr>
        <w:pStyle w:val="Ttulo1"/>
        <w:rPr>
          <w:lang w:val="es-ES"/>
        </w:rPr>
      </w:pPr>
      <w:r>
        <w:rPr>
          <w:lang w:val="es-ES"/>
        </w:rPr>
        <w:lastRenderedPageBreak/>
        <w:t>Adaptabilidad</w:t>
      </w:r>
    </w:p>
    <w:p w14:paraId="6B1D64BC" w14:textId="6871655A" w:rsidR="008B23C4" w:rsidRDefault="00282269" w:rsidP="008B23C4">
      <w:pPr>
        <w:rPr>
          <w:lang w:val="es-ES"/>
        </w:rPr>
      </w:pPr>
      <w:r w:rsidRPr="00282269">
        <w:rPr>
          <w:lang w:val="es-ES"/>
        </w:rPr>
        <w:drawing>
          <wp:inline distT="0" distB="0" distL="0" distR="0" wp14:anchorId="614A1F0F" wp14:editId="05B79E5C">
            <wp:extent cx="5400040" cy="2870200"/>
            <wp:effectExtent l="0" t="0" r="0" b="6350"/>
            <wp:docPr id="3" name="Imagen 3" descr="Interfaz de usuario gráfica, Texto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, Sitio web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420E" w14:textId="39EA03EA" w:rsidR="008B23C4" w:rsidRDefault="008B23C4" w:rsidP="008B23C4">
      <w:pPr>
        <w:pStyle w:val="Ttulo1"/>
        <w:rPr>
          <w:lang w:val="es-ES"/>
        </w:rPr>
      </w:pPr>
      <w:r>
        <w:rPr>
          <w:lang w:val="es-ES"/>
        </w:rPr>
        <w:t>Accesibilidad.</w:t>
      </w:r>
    </w:p>
    <w:p w14:paraId="61A4F269" w14:textId="4FEE082B" w:rsidR="008B23C4" w:rsidRDefault="00282269" w:rsidP="008B23C4">
      <w:pPr>
        <w:rPr>
          <w:lang w:val="es-ES"/>
        </w:rPr>
      </w:pPr>
      <w:r w:rsidRPr="00282269">
        <w:rPr>
          <w:lang w:val="es-ES"/>
        </w:rPr>
        <w:drawing>
          <wp:inline distT="0" distB="0" distL="0" distR="0" wp14:anchorId="012FF604" wp14:editId="7568C8D8">
            <wp:extent cx="5400040" cy="2870200"/>
            <wp:effectExtent l="0" t="0" r="0" b="635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43A4" w14:textId="50583D32" w:rsidR="00282269" w:rsidRDefault="00282269" w:rsidP="008B23C4">
      <w:pPr>
        <w:rPr>
          <w:lang w:val="es-ES"/>
        </w:rPr>
      </w:pPr>
      <w:r w:rsidRPr="00282269">
        <w:rPr>
          <w:lang w:val="es-ES"/>
        </w:rPr>
        <w:lastRenderedPageBreak/>
        <w:drawing>
          <wp:inline distT="0" distB="0" distL="0" distR="0" wp14:anchorId="64309023" wp14:editId="635EF80D">
            <wp:extent cx="5400040" cy="2870200"/>
            <wp:effectExtent l="0" t="0" r="0" b="635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FFC7" w14:textId="00AAE5F9" w:rsidR="008B23C4" w:rsidRDefault="008B23C4" w:rsidP="008B23C4">
      <w:pPr>
        <w:pStyle w:val="Ttulo1"/>
        <w:rPr>
          <w:lang w:val="es-ES"/>
        </w:rPr>
      </w:pPr>
      <w:r>
        <w:rPr>
          <w:lang w:val="es-ES"/>
        </w:rPr>
        <w:t xml:space="preserve">Uso </w:t>
      </w:r>
      <w:del w:id="0" w:author="Jesús Alonso García" w:date="2022-11-21T21:27:00Z">
        <w:r w:rsidDel="00282269">
          <w:rPr>
            <w:lang w:val="es-ES"/>
          </w:rPr>
          <w:delText>de el</w:delText>
        </w:r>
      </w:del>
      <w:ins w:id="1" w:author="Jesús Alonso García" w:date="2022-11-21T21:27:00Z">
        <w:r w:rsidR="00282269">
          <w:rPr>
            <w:lang w:val="es-ES"/>
          </w:rPr>
          <w:t>del</w:t>
        </w:r>
      </w:ins>
      <w:r>
        <w:rPr>
          <w:lang w:val="es-ES"/>
        </w:rPr>
        <w:t xml:space="preserve"> archivo.</w:t>
      </w:r>
    </w:p>
    <w:p w14:paraId="7AC4F825" w14:textId="573B0274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En cuanto al acceso por teclado las siguientes teclas / combinaciones de teclas tendrán se </w:t>
      </w:r>
      <w:r w:rsidRPr="00282269">
        <w:rPr>
          <w:lang w:val="es-ES"/>
        </w:rPr>
        <w:t>asociarán</w:t>
      </w:r>
      <w:r w:rsidRPr="00282269">
        <w:rPr>
          <w:lang w:val="es-ES"/>
        </w:rPr>
        <w:t xml:space="preserve"> a </w:t>
      </w:r>
      <w:r w:rsidRPr="00282269">
        <w:rPr>
          <w:lang w:val="es-ES"/>
        </w:rPr>
        <w:t>las siguientes operaciones</w:t>
      </w:r>
      <w:r w:rsidRPr="00282269">
        <w:rPr>
          <w:lang w:val="es-ES"/>
        </w:rPr>
        <w:t>.</w:t>
      </w:r>
    </w:p>
    <w:p w14:paraId="7170A417" w14:textId="77777777" w:rsidR="00282269" w:rsidRPr="00282269" w:rsidRDefault="00282269" w:rsidP="00282269">
      <w:pPr>
        <w:rPr>
          <w:lang w:val="es-ES"/>
        </w:rPr>
      </w:pPr>
    </w:p>
    <w:p w14:paraId="095401EA" w14:textId="02963F04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Teclas </w:t>
      </w:r>
      <w:r w:rsidRPr="00282269">
        <w:rPr>
          <w:lang w:val="es-ES"/>
        </w:rPr>
        <w:t>numéricas</w:t>
      </w:r>
      <w:r w:rsidRPr="00282269">
        <w:rPr>
          <w:lang w:val="es-ES"/>
        </w:rPr>
        <w:t xml:space="preserve"> 0-9: Estarán asociados los botones con dicho valor. </w:t>
      </w:r>
      <w:r w:rsidRPr="00282269">
        <w:rPr>
          <w:lang w:val="es-ES"/>
        </w:rPr>
        <w:t>Ej.</w:t>
      </w:r>
      <w:r w:rsidRPr="00282269">
        <w:rPr>
          <w:lang w:val="es-ES"/>
        </w:rPr>
        <w:t>: 1 -&gt; botón '1'.</w:t>
      </w:r>
    </w:p>
    <w:p w14:paraId="76DA35B6" w14:textId="77777777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>- Teclas de operaciones (+,-,/,*): Estarán asociadas a sus respectivas operaciones.</w:t>
      </w:r>
    </w:p>
    <w:p w14:paraId="2C4B80CD" w14:textId="65AEB654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Tecla '%': Estará asociada a la </w:t>
      </w:r>
      <w:r w:rsidRPr="00282269">
        <w:rPr>
          <w:lang w:val="es-ES"/>
        </w:rPr>
        <w:t>operación</w:t>
      </w:r>
      <w:r w:rsidRPr="00282269">
        <w:rPr>
          <w:lang w:val="es-ES"/>
        </w:rPr>
        <w:t xml:space="preserve"> de </w:t>
      </w:r>
      <w:r w:rsidRPr="00282269">
        <w:rPr>
          <w:lang w:val="es-ES"/>
        </w:rPr>
        <w:t>porcentaje</w:t>
      </w:r>
      <w:r w:rsidRPr="00282269">
        <w:rPr>
          <w:lang w:val="es-ES"/>
        </w:rPr>
        <w:t>.</w:t>
      </w:r>
    </w:p>
    <w:p w14:paraId="679911B6" w14:textId="721BDC4A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Tecla 'c': Estará asociada al </w:t>
      </w:r>
      <w:del w:id="2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3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'c'</w:t>
      </w:r>
    </w:p>
    <w:p w14:paraId="764959C4" w14:textId="7DC7CB62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Tecla 'e': Estará asociada al </w:t>
      </w:r>
      <w:del w:id="4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5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'ce'</w:t>
      </w:r>
    </w:p>
    <w:p w14:paraId="7705AE8F" w14:textId="6753F3FE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Tecla 'm': Estará asociada al </w:t>
      </w:r>
      <w:del w:id="6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7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'mrc'</w:t>
      </w:r>
    </w:p>
    <w:p w14:paraId="3006959E" w14:textId="1347EB10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Tecla 'q': Estará asociada al </w:t>
      </w:r>
      <w:del w:id="8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9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'√'</w:t>
      </w:r>
    </w:p>
    <w:p w14:paraId="07A69702" w14:textId="77777777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>- Tecla '.': Estará asociada al botón '.'</w:t>
      </w:r>
    </w:p>
    <w:p w14:paraId="1CFBDB94" w14:textId="21578B0C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Tecla '=': Estará asociada al </w:t>
      </w:r>
      <w:del w:id="10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11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'='</w:t>
      </w:r>
    </w:p>
    <w:p w14:paraId="05238AEB" w14:textId="547C222D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Tecla '(': Estará asociada al </w:t>
      </w:r>
      <w:del w:id="12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13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'('</w:t>
      </w:r>
    </w:p>
    <w:p w14:paraId="3F951E28" w14:textId="3A5E987C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Tecla ')': Estará asociada al </w:t>
      </w:r>
      <w:del w:id="14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15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')'</w:t>
      </w:r>
    </w:p>
    <w:p w14:paraId="56B2B4A1" w14:textId="392F37F3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Tecla 'C': Estará asociada al </w:t>
      </w:r>
      <w:del w:id="16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17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'MC'</w:t>
      </w:r>
    </w:p>
    <w:p w14:paraId="20C86500" w14:textId="2A61CD05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Tecla '^^': Estará asociada al </w:t>
      </w:r>
      <w:del w:id="18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19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'x^y'</w:t>
      </w:r>
    </w:p>
    <w:p w14:paraId="42D762AD" w14:textId="77777777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>- Tecla 'Backspace': Estará asociada al botón 'Del'</w:t>
      </w:r>
    </w:p>
    <w:p w14:paraId="5BF17118" w14:textId="28DEF046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Tecla 'Control': Estará asociada al </w:t>
      </w:r>
      <w:del w:id="20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21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'2nd'</w:t>
      </w:r>
    </w:p>
    <w:p w14:paraId="588C9549" w14:textId="509708B2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Tecla 'r': Estará asociada al </w:t>
      </w:r>
      <w:del w:id="22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23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'MR'</w:t>
      </w:r>
    </w:p>
    <w:p w14:paraId="2447FD1E" w14:textId="520E6DBE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Tecla 'p': Estará asociada al </w:t>
      </w:r>
      <w:del w:id="24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25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'π'</w:t>
      </w:r>
    </w:p>
    <w:p w14:paraId="78C63B71" w14:textId="7C360CFB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lastRenderedPageBreak/>
        <w:t xml:space="preserve">- Tecla 's': Estará asociada al </w:t>
      </w:r>
      <w:del w:id="26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27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'MS'</w:t>
      </w:r>
    </w:p>
    <w:p w14:paraId="67E34C31" w14:textId="02A02E7E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Tecla 'o': Estará asociada al </w:t>
      </w:r>
      <w:del w:id="28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29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'cos'</w:t>
      </w:r>
    </w:p>
    <w:p w14:paraId="15EEF49B" w14:textId="77777777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>- Tecla 'i': Estará asociada al botón 'sin'</w:t>
      </w:r>
    </w:p>
    <w:p w14:paraId="0B2A9B01" w14:textId="07C7CFB8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Tecla 't': Estará asociada al </w:t>
      </w:r>
      <w:del w:id="30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31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'tan'</w:t>
      </w:r>
    </w:p>
    <w:p w14:paraId="7C892DC8" w14:textId="01D0B5AF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Tecla 'x': Estará asociada al </w:t>
      </w:r>
      <w:del w:id="32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33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'exp'</w:t>
      </w:r>
    </w:p>
    <w:p w14:paraId="35AE493E" w14:textId="5432E970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Tecla 'd': Estará asociada al </w:t>
      </w:r>
      <w:del w:id="34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35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'mod'</w:t>
      </w:r>
    </w:p>
    <w:p w14:paraId="7A3CA577" w14:textId="5E023B18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Tecla 'l': Estará asociada al </w:t>
      </w:r>
      <w:del w:id="36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37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'log'</w:t>
      </w:r>
    </w:p>
    <w:p w14:paraId="03A4AD30" w14:textId="1DCFFE32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Tecla 'f': Estará asociada al </w:t>
      </w:r>
      <w:del w:id="38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39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'factorial'</w:t>
      </w:r>
    </w:p>
    <w:p w14:paraId="5F94ADBA" w14:textId="5127A336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Tecla '^2': Estará asociada al </w:t>
      </w:r>
      <w:del w:id="40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41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'x^2'</w:t>
      </w:r>
    </w:p>
    <w:p w14:paraId="65D9A79D" w14:textId="2B08F12D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Tecla '^x': Estará asociada al </w:t>
      </w:r>
      <w:del w:id="42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43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'10^x'</w:t>
      </w:r>
    </w:p>
    <w:p w14:paraId="6A001337" w14:textId="163E829E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Combinación Shift+'+': Estará asociada al </w:t>
      </w:r>
      <w:del w:id="44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45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'M+'</w:t>
      </w:r>
    </w:p>
    <w:p w14:paraId="1FEE1560" w14:textId="541D8838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 xml:space="preserve">- Combinación Shift+'-': Estará asociada al </w:t>
      </w:r>
      <w:del w:id="46" w:author="Jesús Alonso García" w:date="2022-11-21T21:27:00Z">
        <w:r w:rsidRPr="00282269" w:rsidDel="00282269">
          <w:rPr>
            <w:lang w:val="es-ES"/>
          </w:rPr>
          <w:delText>boton</w:delText>
        </w:r>
      </w:del>
      <w:ins w:id="47" w:author="Jesús Alonso García" w:date="2022-11-21T21:27:00Z">
        <w:r w:rsidRPr="00282269">
          <w:rPr>
            <w:lang w:val="es-ES"/>
          </w:rPr>
          <w:t>botón</w:t>
        </w:r>
      </w:ins>
      <w:r w:rsidRPr="00282269">
        <w:rPr>
          <w:lang w:val="es-ES"/>
        </w:rPr>
        <w:t xml:space="preserve"> 'M-'</w:t>
      </w:r>
    </w:p>
    <w:p w14:paraId="4D45108B" w14:textId="0BB6C90A" w:rsidR="00282269" w:rsidRPr="00282269" w:rsidRDefault="00282269" w:rsidP="00282269">
      <w:pPr>
        <w:rPr>
          <w:lang w:val="es-ES"/>
        </w:rPr>
      </w:pPr>
      <w:r w:rsidRPr="00282269">
        <w:rPr>
          <w:lang w:val="es-ES"/>
        </w:rPr>
        <w:t>- Combinación Shift+'-&gt;' (flecha derecha): Estará asociada al botón '+/-'</w:t>
      </w:r>
    </w:p>
    <w:sectPr w:rsidR="00282269" w:rsidRPr="00282269" w:rsidSect="008B23C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sús Alonso García">
    <w15:presenceInfo w15:providerId="None" w15:userId="Jesús Alonso Garcí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C4"/>
    <w:rsid w:val="00282269"/>
    <w:rsid w:val="008B23C4"/>
    <w:rsid w:val="00C4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7EE58"/>
  <w15:chartTrackingRefBased/>
  <w15:docId w15:val="{A7155867-EC89-4365-B4A8-23B7A4ED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B2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B23C4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23C4"/>
    <w:rPr>
      <w:rFonts w:eastAsiaTheme="minorEastAsia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8B23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Revisin">
    <w:name w:val="Revision"/>
    <w:hidden/>
    <w:uiPriority w:val="99"/>
    <w:semiHidden/>
    <w:rsid w:val="00282269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UO271723@uniovi.es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546460-08DA-4678-B300-B96AFAC94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Sección 1 Ejercicio 4</dc:title>
  <dc:subject/>
  <dc:creator>Jesús Alonso García</dc:creator>
  <cp:keywords/>
  <dc:description/>
  <cp:lastModifiedBy>Jesús Alonso García</cp:lastModifiedBy>
  <cp:revision>2</cp:revision>
  <dcterms:created xsi:type="dcterms:W3CDTF">2022-11-21T19:54:00Z</dcterms:created>
  <dcterms:modified xsi:type="dcterms:W3CDTF">2022-11-21T20:27:00Z</dcterms:modified>
</cp:coreProperties>
</file>